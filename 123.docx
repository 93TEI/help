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0C3" w:rsidRDefault="00D0494E" w:rsidP="00E43F04">
      <w:pPr>
        <w:rPr>
          <w:del w:id="0" w:author="mine" w:date="2022-08-02T11:31:00Z"/>
        </w:rPr>
      </w:pPr>
      <w:del w:id="1" w:author="mine" w:date="2022-08-02T11:31:00Z">
        <w:r>
          <w:delText>Master</w:delText>
        </w:r>
      </w:del>
    </w:p>
    <w:p w:rsidR="009510C3" w:rsidRDefault="00DB5A60" w:rsidP="00E43F04">
      <w:pPr>
        <w:rPr>
          <w:ins w:id="2" w:author="mine" w:date="2022-08-02T11:31:00Z"/>
        </w:rPr>
      </w:pPr>
      <w:r>
        <w:t>DSS</w:t>
      </w:r>
      <w:ins w:id="3" w:author="mine" w:date="2022-08-02T11:31:00Z">
        <w:r w:rsidR="00D0494E">
          <w:t>aster</w:t>
        </w:r>
        <w:bookmarkStart w:id="4" w:name="_GoBack"/>
        <w:bookmarkEnd w:id="4"/>
      </w:ins>
    </w:p>
    <w:p w:rsidR="00BC4123" w:rsidRDefault="00BC4123" w:rsidP="00E43F04">
      <w:r>
        <w:rPr>
          <w:rFonts w:hint="eastAsia"/>
        </w:rPr>
        <w:t>Branch</w:t>
      </w:r>
    </w:p>
    <w:sectPr w:rsidR="00BC4123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5DE" w:rsidRDefault="002B75DE" w:rsidP="00B3664E">
      <w:pPr>
        <w:spacing w:after="0" w:line="240" w:lineRule="auto"/>
      </w:pPr>
      <w:r>
        <w:separator/>
      </w:r>
    </w:p>
  </w:endnote>
  <w:endnote w:type="continuationSeparator" w:id="0">
    <w:p w:rsidR="002B75DE" w:rsidRDefault="002B75DE" w:rsidP="00B3664E">
      <w:pPr>
        <w:spacing w:after="0" w:line="240" w:lineRule="auto"/>
      </w:pPr>
      <w:r>
        <w:continuationSeparator/>
      </w:r>
    </w:p>
  </w:endnote>
  <w:endnote w:type="continuationNotice" w:id="1">
    <w:p w:rsidR="002B75DE" w:rsidRDefault="002B75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5DE" w:rsidRDefault="002B75DE" w:rsidP="00B3664E">
      <w:pPr>
        <w:spacing w:after="0" w:line="240" w:lineRule="auto"/>
      </w:pPr>
      <w:r>
        <w:separator/>
      </w:r>
    </w:p>
  </w:footnote>
  <w:footnote w:type="continuationSeparator" w:id="0">
    <w:p w:rsidR="002B75DE" w:rsidRDefault="002B75DE" w:rsidP="00B3664E">
      <w:pPr>
        <w:spacing w:after="0" w:line="240" w:lineRule="auto"/>
      </w:pPr>
      <w:r>
        <w:continuationSeparator/>
      </w:r>
    </w:p>
  </w:footnote>
  <w:footnote w:type="continuationNotice" w:id="1">
    <w:p w:rsidR="002B75DE" w:rsidRDefault="002B75D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664E" w:rsidRDefault="00B3664E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9DC"/>
    <w:rsid w:val="000910E7"/>
    <w:rsid w:val="002B75DE"/>
    <w:rsid w:val="002F4EF8"/>
    <w:rsid w:val="00307C3E"/>
    <w:rsid w:val="003C0F33"/>
    <w:rsid w:val="00404D73"/>
    <w:rsid w:val="00444D17"/>
    <w:rsid w:val="0059065B"/>
    <w:rsid w:val="00591055"/>
    <w:rsid w:val="005969AB"/>
    <w:rsid w:val="0074243B"/>
    <w:rsid w:val="007A4770"/>
    <w:rsid w:val="007D3C2B"/>
    <w:rsid w:val="008649DC"/>
    <w:rsid w:val="0086598F"/>
    <w:rsid w:val="008905C7"/>
    <w:rsid w:val="008B6715"/>
    <w:rsid w:val="009510C3"/>
    <w:rsid w:val="009D2056"/>
    <w:rsid w:val="00A97046"/>
    <w:rsid w:val="00B11153"/>
    <w:rsid w:val="00B3664E"/>
    <w:rsid w:val="00B5255C"/>
    <w:rsid w:val="00B90A21"/>
    <w:rsid w:val="00BC4123"/>
    <w:rsid w:val="00BF79C8"/>
    <w:rsid w:val="00C023C3"/>
    <w:rsid w:val="00C74233"/>
    <w:rsid w:val="00CD2662"/>
    <w:rsid w:val="00D0494E"/>
    <w:rsid w:val="00DB5A60"/>
    <w:rsid w:val="00DE571C"/>
    <w:rsid w:val="00DF01CF"/>
    <w:rsid w:val="00E43F04"/>
    <w:rsid w:val="00E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1D9D97-2CE6-4159-BFC3-4921D6E5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7A4770"/>
    <w:pPr>
      <w:spacing w:after="0" w:line="240" w:lineRule="auto"/>
      <w:jc w:val="left"/>
    </w:pPr>
  </w:style>
  <w:style w:type="paragraph" w:styleId="a4">
    <w:name w:val="Balloon Text"/>
    <w:basedOn w:val="a"/>
    <w:link w:val="Char"/>
    <w:uiPriority w:val="99"/>
    <w:semiHidden/>
    <w:unhideWhenUsed/>
    <w:rsid w:val="00B5255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5255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3664E"/>
  </w:style>
  <w:style w:type="paragraph" w:styleId="a6">
    <w:name w:val="footer"/>
    <w:basedOn w:val="a"/>
    <w:link w:val="Char1"/>
    <w:uiPriority w:val="99"/>
    <w:unhideWhenUsed/>
    <w:rsid w:val="00B3664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3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4935D-6B4A-4C7B-A250-956E6B13D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정태이</dc:creator>
  <cp:keywords/>
  <dc:description/>
  <cp:lastModifiedBy>정태이</cp:lastModifiedBy>
  <cp:revision>23</cp:revision>
  <dcterms:created xsi:type="dcterms:W3CDTF">2022-08-01T07:25:00Z</dcterms:created>
  <dcterms:modified xsi:type="dcterms:W3CDTF">2022-08-02T02:41:00Z</dcterms:modified>
</cp:coreProperties>
</file>